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highlight w:val="cy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ANEXOS 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Cuestionario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Arial" w:cs="Arial" w:eastAsia="Arial" w:hAnsi="Arial"/>
          <w:sz w:val="22"/>
          <w:szCs w:val="22"/>
          <w:highlight w:val="cya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este cuestionario se presentan una serie de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cyan"/>
          <w:rtl w:val="0"/>
        </w:rPr>
        <w:t xml:space="preserve">preguntas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relacionadas con los procesos internos y externos de la transformación de materia prima en producto terminado, por lo cual se solicita la colaboración para responder de manera selectiva las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cyan"/>
          <w:rtl w:val="0"/>
        </w:rPr>
        <w:t xml:space="preserve">preguntas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Objetivo: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red"/>
          <w:rtl w:val="0"/>
        </w:rPr>
        <w:t xml:space="preserve">el siguiente cuestionario tiene como objetivo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determinar los métodos de producción, etapas y manejo de costes para las empresas que se dedican a la producción o manufactura.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Instrucciones: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continuación, se presentan una serie de preguntas las cuales deberá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red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responder seleccionando la respuesta que considere oportuna.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 principal método que utiliza para gestionar sus órdenes de producción?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maestro de producción.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Órdenes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producción en cascada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6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Listado de ordenes pendientes en papel o forma digital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de su proceso de producción, alrededor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cuántas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etapas necesita para obtener su producto final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a 2 etapas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a 5 etapas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o más etapas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¿El embalaje y distribución del producto final cumple parte importante de su proceso de producción?</w:t>
      </w:r>
      <w:sdt>
        <w:sdtPr>
          <w:tag w:val="goog_rdk_0"/>
        </w:sdtPr>
        <w:sdtContent>
          <w:ins w:author="MARCO RONALDO MARROQUIN FLORES" w:id="0" w:date="2021-07-22T21:52:3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Mejore la redacción de esta pregunta.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a 2 etapas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a 5 etapas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o más etapas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método utiliza para listar los insumos que usara en el proceso de producción?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Listado de Materiales (BOM)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llevado a mano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1D">
          <w:pPr>
            <w:spacing w:after="0" w:line="240" w:lineRule="auto"/>
            <w:rPr>
              <w:del w:author="MARCO RONALDO MARROQUIN FLORES" w:id="1" w:date="2021-07-22T21:57:24Z"/>
              <w:rFonts w:ascii="Arial" w:cs="Arial" w:eastAsia="Arial" w:hAnsi="Arial"/>
              <w:sz w:val="22"/>
              <w:szCs w:val="22"/>
            </w:rPr>
          </w:pPr>
          <w:sdt>
            <w:sdtPr>
              <w:tag w:val="goog_rdk_2"/>
            </w:sdtPr>
            <w:sdtContent>
              <w:del w:author="MARCO RONALDO MARROQUIN FLORES" w:id="1" w:date="2021-07-22T21:57:24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1E">
          <w:pPr>
            <w:spacing w:after="0" w:line="240" w:lineRule="auto"/>
            <w:rPr>
              <w:del w:author="MARCO RONALDO MARROQUIN FLORES" w:id="1" w:date="2021-07-22T21:57:24Z"/>
              <w:rFonts w:ascii="Arial" w:cs="Arial" w:eastAsia="Arial" w:hAnsi="Arial"/>
              <w:sz w:val="22"/>
              <w:szCs w:val="22"/>
            </w:rPr>
          </w:pPr>
          <w:sdt>
            <w:sdtPr>
              <w:tag w:val="goog_rdk_4"/>
            </w:sdtPr>
            <w:sdtContent>
              <w:del w:author="MARCO RONALDO MARROQUIN FLORES" w:id="1" w:date="2021-07-22T21:57:24Z">
                <w:r w:rsidDel="00000000" w:rsidR="00000000" w:rsidRPr="00000000">
                  <w:rPr>
                    <w:rtl w:val="0"/>
                  </w:rPr>
                </w:r>
              </w:del>
            </w:sdtContent>
          </w:sdt>
        </w:p>
      </w:sdtContent>
    </w:sdt>
    <w:p w:rsidR="00000000" w:rsidDel="00000000" w:rsidP="00000000" w:rsidRDefault="00000000" w:rsidRPr="00000000" w14:paraId="0000001F">
      <w:pPr>
        <w:spacing w:line="480" w:lineRule="auto"/>
        <w:ind w:firstLine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firstLine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sz w:val="22"/>
              <w:szCs w:val="22"/>
              <w:highlight w:val="red"/>
              <w:rtl w:val="0"/>
              <w:rPrChange w:author="MARCO RONALDO MARROQUIN FLORES" w:id="2" w:date="2021-07-22T21:55:52Z">
                <w:rPr>
                  <w:rFonts w:ascii="Arial" w:cs="Arial" w:eastAsia="Arial" w:hAnsi="Arial"/>
                  <w:sz w:val="22"/>
                  <w:szCs w:val="22"/>
                </w:rPr>
              </w:rPrChange>
            </w:rPr>
            <w:t xml:space="preserve">Fuente : Elaboración propia</w:t>
          </w:r>
        </w:sdtContent>
      </w:sdt>
      <w:sdt>
        <w:sdtPr>
          <w:tag w:val="goog_rdk_7"/>
        </w:sdtPr>
        <w:sdtContent>
          <w:ins w:author="MARCO RONALDO MARROQUIN FLORES" w:id="3" w:date="2021-07-22T21:55:57Z"/>
          <w:sdt>
            <w:sdtPr>
              <w:tag w:val="goog_rdk_8"/>
            </w:sdtPr>
            <w:sdtContent>
              <w:ins w:author="MARCO RONALDO MARROQUIN FLORES" w:id="3" w:date="2021-07-22T21:55:57Z"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highlight w:val="red"/>
                    <w:rtl w:val="0"/>
                    <w:rPrChange w:author="MARCO RONALDO MARROQUIN FLORES" w:id="2" w:date="2021-07-22T21:55:52Z">
                      <w:rPr>
                        <w:rFonts w:ascii="Arial" w:cs="Arial" w:eastAsia="Arial" w:hAnsi="Arial"/>
                        <w:sz w:val="22"/>
                        <w:szCs w:val="22"/>
                      </w:rPr>
                    </w:rPrChange>
                  </w:rPr>
                  <w:t xml:space="preserve"> </w:t>
                </w:r>
              </w:ins>
            </w:sdtContent>
          </w:sdt>
          <w:ins w:author="MARCO RONALDO MARROQUIN FLORES" w:id="3" w:date="2021-07-22T21:55:57Z"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  <w:rPrChange w:author="MARCO RONALDO MARROQUIN FLORES" w:id="2" w:date="2021-07-22T21:55:52Z">
                      <w:rPr>
                        <w:rFonts w:ascii="Arial" w:cs="Arial" w:eastAsia="Arial" w:hAnsi="Arial"/>
                        <w:sz w:val="22"/>
                        <w:szCs w:val="22"/>
                      </w:rPr>
                    </w:rPrChange>
                  </w:rPr>
                  <w:t xml:space="preserve">      Esto solamente se consigna al final.</w:t>
                </w:r>
              </w:sdtContent>
            </w:sdt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Tomando como referencia su principal producto fabricado, diría que las cantidades en el inventario son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mínima y máxima adecuada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faltante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excesiva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sus procesos de producción ¿Qué importancia tiene la merma?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Altamente importante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Medianamente importante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importante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¿Considera necesario e importante tener un inventario planificado y con reserva de los insumos?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                         No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165100" cy="146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9800" y="3713325"/>
                          <a:ext cx="15240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165100" cy="14605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0</wp:posOffset>
                </wp:positionV>
                <wp:extent cx="165100" cy="1460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9800" y="3713325"/>
                          <a:ext cx="15240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0</wp:posOffset>
                </wp:positionV>
                <wp:extent cx="165100" cy="14605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marco de costeo de los productos terminados ¿Cual diría que es el método que más utiliza?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Costeo incluyendo gastos de embalaje 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envío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Costeo excluyendo gastos de embalaje 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envío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Tomando en cuenta la principal actividad económica de su compañía, diría que su producto está destinado al: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 nacional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 internacional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¿Diría que un sistema informático destinado a velar por la organización y gestión del proceso de producción brindaría una forma eficiente de llevar el control de inventarios,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órdenes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producción y logística de los mismos?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                          No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165100" cy="1460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9800" y="3713325"/>
                          <a:ext cx="15240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165100" cy="14605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0</wp:posOffset>
                </wp:positionV>
                <wp:extent cx="165100" cy="1460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9800" y="3713325"/>
                          <a:ext cx="152400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0</wp:posOffset>
                </wp:positionV>
                <wp:extent cx="165100" cy="14605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ind w:firstLine="708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Fuente : Elaboración propia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59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E781C"/>
    <w:pPr>
      <w:jc w:val="both"/>
    </w:pPr>
    <w:rPr>
      <w:rFonts w:ascii="Times New Roman" w:cs="Times New Roman" w:eastAsia="Times New Roman" w:hAnsi="Times New Roman"/>
      <w:sz w:val="24"/>
      <w:szCs w:val="24"/>
      <w:lang w:eastAsia="es-MX" w:val="es-MX"/>
    </w:rPr>
  </w:style>
  <w:style w:type="paragraph" w:styleId="Ttulo2">
    <w:name w:val="heading 2"/>
    <w:next w:val="Normal"/>
    <w:link w:val="Ttulo2Car"/>
    <w:uiPriority w:val="9"/>
    <w:unhideWhenUsed w:val="1"/>
    <w:qFormat w:val="1"/>
    <w:rsid w:val="004220F4"/>
    <w:pPr>
      <w:keepNext w:val="1"/>
      <w:keepLines w:val="1"/>
      <w:spacing w:after="0" w:before="40"/>
      <w:jc w:val="both"/>
      <w:outlineLvl w:val="1"/>
    </w:pPr>
    <w:rPr>
      <w:rFonts w:ascii="Arial" w:hAnsi="Arial" w:cstheme="majorBidi" w:eastAsiaTheme="majorEastAsia"/>
      <w:b w:val="1"/>
      <w:sz w:val="24"/>
      <w:szCs w:val="26"/>
      <w:lang w:eastAsia="es-MX"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4220F4"/>
    <w:rPr>
      <w:rFonts w:ascii="Arial" w:hAnsi="Arial" w:cstheme="majorBidi" w:eastAsiaTheme="majorEastAsia"/>
      <w:b w:val="1"/>
      <w:sz w:val="24"/>
      <w:szCs w:val="26"/>
      <w:lang w:eastAsia="es-MX" w:val="es-MX"/>
    </w:rPr>
  </w:style>
  <w:style w:type="paragraph" w:styleId="Prrafodelista">
    <w:name w:val="List Paragraph"/>
    <w:basedOn w:val="Normal"/>
    <w:uiPriority w:val="34"/>
    <w:qFormat w:val="1"/>
    <w:rsid w:val="00453A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NVPd6etWd9oJJxLPJeimRYFDJw==">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2021-07-22T03:05:00Z</dcterms:created>
  <dc:creator>151195 - EDGAR ENRIQUE RIVERA AMBROCIO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0x0101006BF7CED92D361E40B1830847FF87AB7F</vt:lpwstr>
  </property>
</Properties>
</file>